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b/>
          <w:bCs/>
          <w:smallCaps/>
          <w:sz w:val="28"/>
          <w:szCs w:val="28"/>
        </w:rPr>
      </w:sdtEndPr>
      <w:sdtContent>
        <w:p w14:paraId="0650119D" w14:textId="77777777" w:rsidR="00DE16F1" w:rsidRPr="00B468C1" w:rsidRDefault="00DE16F1">
          <w:pPr>
            <w:rPr>
              <w:rFonts w:cstheme="minorHAnsi"/>
            </w:rPr>
          </w:pPr>
        </w:p>
        <w:p w14:paraId="48C07359" w14:textId="77777777" w:rsidR="00DE16F1" w:rsidRPr="00B468C1" w:rsidRDefault="00DE16F1">
          <w:pPr>
            <w:rPr>
              <w:rFonts w:eastAsiaTheme="majorEastAsia" w:cstheme="minorHAnsi"/>
              <w:b/>
              <w:bCs/>
              <w:smallCaps/>
              <w:color w:val="000000" w:themeColor="text1"/>
              <w:sz w:val="28"/>
              <w:szCs w:val="28"/>
            </w:rPr>
          </w:pPr>
          <w:bookmarkStart w:id="0" w:name="_GoBack"/>
          <w:bookmarkEnd w:id="0"/>
          <w:r w:rsidRPr="00B468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9FA7B" wp14:editId="509B11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310C" w14:textId="3AA0F8A2" w:rsidR="00DE16F1" w:rsidRDefault="00793E6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del w:id="1" w:author="Robert Hawley" w:date="2019-02-06T18:09:00Z">
                                      <w:r w:rsidDel="00793E6D"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delText>Threat Emulation Assessment Report: APT XX</w:delText>
                                      </w:r>
                                    </w:del>
                                    <w:ins w:id="2" w:author="Robert Hawley" w:date="2019-02-06T18:09:00Z">
                                      <w:r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 xml:space="preserve">Threat Emulation Assessment Report: APT </w:t>
                                      </w:r>
                                    </w:ins>
                                    <w:ins w:id="3" w:author="Robert Hawley" w:date="2019-02-06T18:26:00Z">
                                      <w:r w:rsidR="00406E05">
                                        <w:rPr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XX</w:t>
                                      </w:r>
                                    </w:ins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D046D7" w14:textId="7FA19936" w:rsidR="00DE16F1" w:rsidRPr="00B468C1" w:rsidRDefault="00793E6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del w:id="4" w:author="Robert Hawley" w:date="2019-02-06T18:09:00Z">
                                      <w:r w:rsidRPr="00B468C1" w:rsidDel="00793E6D">
                                        <w:rPr>
                                          <w:cap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delText>Developed by:  Cyber Protection Team xxx</w:delText>
                                      </w:r>
                                    </w:del>
                                    <w:ins w:id="5" w:author="Robert Hawley" w:date="2019-02-06T18:09:00Z">
                                      <w:r w:rsidRPr="00B468C1">
                                        <w:rPr>
                                          <w:cap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Developed by:  Cyber Protection Team </w:t>
                                      </w:r>
                                    </w:ins>
                                    <w:ins w:id="6" w:author="Robert Hawley" w:date="2019-02-06T18:25:00Z">
                                      <w:r w:rsidR="00406E05">
                                        <w:rPr>
                                          <w:cap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XXX</w:t>
                                      </w:r>
                                    </w:ins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3A89C3" w14:textId="12C9712B" w:rsidR="00DE16F1" w:rsidRDefault="00793E6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del w:id="7" w:author="Robert Hawley" w:date="2019-02-06T18:10:00Z">
                                      <w:r w:rsidDel="00793E6D">
                                        <w:rPr>
                                          <w:cap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delText>Corina Encarnacion</w:delText>
                                      </w:r>
                                    </w:del>
                                    <w:ins w:id="8" w:author="Robert Hawley" w:date="2019-02-06T18:10:00Z">
                                      <w:r>
                                        <w:rPr>
                                          <w:cap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Your Name Here</w:t>
                                      </w:r>
                                    </w:ins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9F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372310C" w14:textId="3AA0F8A2" w:rsidR="00DE16F1" w:rsidRDefault="00793E6D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del w:id="9" w:author="Robert Hawley" w:date="2019-02-06T18:09:00Z">
                                <w:r w:rsidDel="00793E6D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delText>Threat Emulation Assessment Report: APT XX</w:delText>
                                </w:r>
                              </w:del>
                              <w:ins w:id="10" w:author="Robert Hawley" w:date="2019-02-06T18:09:00Z"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 xml:space="preserve">Threat Emulation Assessment Report: APT </w:t>
                                </w:r>
                              </w:ins>
                              <w:ins w:id="11" w:author="Robert Hawley" w:date="2019-02-06T18:26:00Z">
                                <w:r w:rsidR="00406E05"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XX</w:t>
                                </w:r>
                              </w:ins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D046D7" w14:textId="7FA19936" w:rsidR="00DE16F1" w:rsidRPr="00B468C1" w:rsidRDefault="00793E6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del w:id="12" w:author="Robert Hawley" w:date="2019-02-06T18:09:00Z">
                                <w:r w:rsidRPr="00B468C1" w:rsidDel="00793E6D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delText>Developed by:  Cyber Protection Team xxx</w:delText>
                                </w:r>
                              </w:del>
                              <w:ins w:id="13" w:author="Robert Hawley" w:date="2019-02-06T18:09:00Z">
                                <w:r w:rsidRPr="00B468C1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Developed by:  Cyber Protection Team </w:t>
                                </w:r>
                              </w:ins>
                              <w:ins w:id="14" w:author="Robert Hawley" w:date="2019-02-06T18:25:00Z">
                                <w:r w:rsidR="00406E05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XXX</w:t>
                                </w:r>
                              </w:ins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3A89C3" w14:textId="12C9712B" w:rsidR="00DE16F1" w:rsidRDefault="00793E6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del w:id="15" w:author="Robert Hawley" w:date="2019-02-06T18:10:00Z">
                                <w:r w:rsidDel="00793E6D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delText>Corina Encarnacion</w:delText>
                                </w:r>
                              </w:del>
                              <w:ins w:id="16" w:author="Robert Hawley" w:date="2019-02-06T18:10:00Z"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Your Name Here</w:t>
                                </w:r>
                              </w:ins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468C1">
            <w:rPr>
              <w:rFonts w:cstheme="min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1A1609D5" w14:textId="77777777" w:rsidR="00EC5F3F" w:rsidRPr="00B468C1" w:rsidRDefault="00EC5F3F" w:rsidP="00EC5F3F">
      <w:pPr>
        <w:pStyle w:val="Title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lastRenderedPageBreak/>
        <w:t>Threat Emulation Assessment Report</w:t>
      </w:r>
    </w:p>
    <w:p w14:paraId="5A83E474" w14:textId="77777777" w:rsidR="00EC5F3F" w:rsidRPr="00B468C1" w:rsidRDefault="00EC5F3F" w:rsidP="00EC5F3F">
      <w:pPr>
        <w:rPr>
          <w:rFonts w:cstheme="minorHAnsi"/>
        </w:rPr>
      </w:pPr>
    </w:p>
    <w:p w14:paraId="10E019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Executive Summary</w:t>
      </w:r>
    </w:p>
    <w:p w14:paraId="003371F4" w14:textId="139089EB" w:rsidR="00EC5F3F" w:rsidRPr="00B468C1" w:rsidRDefault="00F23D4A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In this section provide a high-level overview of the </w:t>
      </w:r>
      <w:del w:id="17" w:author="Robert Hawley" w:date="2019-02-06T18:24:00Z">
        <w:r w:rsidRPr="00B468C1" w:rsidDel="00406E05">
          <w:rPr>
            <w:rFonts w:cstheme="minorHAnsi"/>
            <w:i/>
          </w:rPr>
          <w:delText xml:space="preserve">findings </w:delText>
        </w:r>
      </w:del>
      <w:ins w:id="18" w:author="Robert Hawley" w:date="2019-02-06T18:24:00Z">
        <w:r w:rsidR="00406E05">
          <w:rPr>
            <w:rFonts w:cstheme="minorHAnsi"/>
            <w:i/>
          </w:rPr>
          <w:t>assessment</w:t>
        </w:r>
        <w:r w:rsidR="00406E05" w:rsidRPr="00B468C1">
          <w:rPr>
            <w:rFonts w:cstheme="minorHAnsi"/>
            <w:i/>
          </w:rPr>
          <w:t xml:space="preserve"> </w:t>
        </w:r>
      </w:ins>
      <w:r w:rsidRPr="00B468C1">
        <w:rPr>
          <w:rFonts w:cstheme="minorHAnsi"/>
          <w:i/>
        </w:rPr>
        <w:t>for the stakeholders. It should be non-technical</w:t>
      </w:r>
      <w:r w:rsidR="001A0545" w:rsidRPr="00B468C1">
        <w:rPr>
          <w:rFonts w:cstheme="minorHAnsi"/>
          <w:i/>
        </w:rPr>
        <w:t xml:space="preserve"> and concise. You</w:t>
      </w:r>
      <w:r w:rsidR="003D1284">
        <w:rPr>
          <w:rFonts w:cstheme="minorHAnsi"/>
          <w:i/>
        </w:rPr>
        <w:t>r</w:t>
      </w:r>
      <w:r w:rsidR="001A0545" w:rsidRPr="00B468C1">
        <w:rPr>
          <w:rFonts w:cstheme="minorHAnsi"/>
          <w:i/>
        </w:rPr>
        <w:t xml:space="preserve"> audience</w:t>
      </w:r>
      <w:r w:rsidR="00270FA0">
        <w:rPr>
          <w:rFonts w:cstheme="minorHAnsi"/>
          <w:i/>
        </w:rPr>
        <w:t xml:space="preserve"> is</w:t>
      </w:r>
      <w:r w:rsidR="001A0545" w:rsidRPr="00B468C1">
        <w:rPr>
          <w:rFonts w:cstheme="minorHAnsi"/>
          <w:i/>
        </w:rPr>
        <w:t xml:space="preserve"> mission partner decision makers. They do not necessarily understand technology terms. Give them the answers they need</w:t>
      </w:r>
      <w:r w:rsidR="003D1284">
        <w:rPr>
          <w:rFonts w:cstheme="minorHAnsi"/>
          <w:i/>
        </w:rPr>
        <w:t xml:space="preserve"> to</w:t>
      </w:r>
      <w:r w:rsidR="001A0545" w:rsidRPr="00B468C1">
        <w:rPr>
          <w:rFonts w:cstheme="minorHAnsi"/>
          <w:i/>
        </w:rPr>
        <w:t xml:space="preserve"> understand the risk to their mission. </w:t>
      </w:r>
      <w:r w:rsidRPr="00B468C1">
        <w:rPr>
          <w:rFonts w:cstheme="minorHAnsi"/>
          <w:i/>
        </w:rPr>
        <w:t xml:space="preserve">  </w:t>
      </w:r>
    </w:p>
    <w:p w14:paraId="50A74880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Scope</w:t>
      </w:r>
    </w:p>
    <w:p w14:paraId="3C952C72" w14:textId="77777777" w:rsidR="001A0545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specify what is being evaluated.</w:t>
      </w:r>
    </w:p>
    <w:p w14:paraId="41D6E064" w14:textId="4E916398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del w:id="19" w:author="Robert Hawley" w:date="2019-02-06T18:23:00Z">
        <w:r w:rsidRPr="00B468C1" w:rsidDel="00406E05">
          <w:rPr>
            <w:rFonts w:asciiTheme="minorHAnsi" w:hAnsiTheme="minorHAnsi" w:cstheme="minorHAnsi"/>
          </w:rPr>
          <w:delText>Key Findings</w:delText>
        </w:r>
        <w:r w:rsidR="00E43F97" w:rsidRPr="00B468C1" w:rsidDel="00406E05">
          <w:rPr>
            <w:rFonts w:asciiTheme="minorHAnsi" w:hAnsiTheme="minorHAnsi" w:cstheme="minorHAnsi"/>
          </w:rPr>
          <w:delText xml:space="preserve"> and Recommendations</w:delText>
        </w:r>
      </w:del>
      <w:ins w:id="20" w:author="Robert Hawley" w:date="2019-02-06T18:23:00Z">
        <w:r w:rsidR="00406E05">
          <w:rPr>
            <w:rFonts w:asciiTheme="minorHAnsi" w:hAnsiTheme="minorHAnsi" w:cstheme="minorHAnsi"/>
          </w:rPr>
          <w:t xml:space="preserve">Roadmap </w:t>
        </w:r>
      </w:ins>
    </w:p>
    <w:p w14:paraId="6B6B2109" w14:textId="7D3B8BB4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highlight the </w:t>
      </w:r>
      <w:del w:id="21" w:author="Robert Hawley" w:date="2019-02-06T18:23:00Z">
        <w:r w:rsidRPr="00B468C1" w:rsidDel="00406E05">
          <w:rPr>
            <w:rFonts w:cstheme="minorHAnsi"/>
            <w:i/>
          </w:rPr>
          <w:delText xml:space="preserve">top critical </w:delText>
        </w:r>
      </w:del>
      <w:r w:rsidRPr="00B468C1">
        <w:rPr>
          <w:rFonts w:cstheme="minorHAnsi"/>
          <w:i/>
        </w:rPr>
        <w:t xml:space="preserve">issues </w:t>
      </w:r>
      <w:ins w:id="22" w:author="Robert Hawley" w:date="2019-02-06T18:23:00Z">
        <w:r w:rsidR="00406E05">
          <w:rPr>
            <w:rFonts w:cstheme="minorHAnsi"/>
            <w:i/>
          </w:rPr>
          <w:t>to be emulated.</w:t>
        </w:r>
      </w:ins>
      <w:del w:id="23" w:author="Robert Hawley" w:date="2019-02-06T18:23:00Z">
        <w:r w:rsidRPr="00B468C1" w:rsidDel="00406E05">
          <w:rPr>
            <w:rFonts w:cstheme="minorHAnsi"/>
            <w:i/>
          </w:rPr>
          <w:delText>discovered.</w:delText>
        </w:r>
      </w:del>
    </w:p>
    <w:p w14:paraId="07DF45C4" w14:textId="77777777" w:rsidR="00EC5F3F" w:rsidRPr="00B468C1" w:rsidRDefault="00E43F97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 xml:space="preserve">Assessment </w:t>
      </w:r>
      <w:del w:id="24" w:author="Robert Hawley" w:date="2019-02-06T18:23:00Z">
        <w:r w:rsidR="00EC5F3F" w:rsidRPr="00B468C1" w:rsidDel="00406E05">
          <w:rPr>
            <w:rFonts w:asciiTheme="minorHAnsi" w:hAnsiTheme="minorHAnsi" w:cstheme="minorHAnsi"/>
          </w:rPr>
          <w:delText>Findings</w:delText>
        </w:r>
      </w:del>
    </w:p>
    <w:p w14:paraId="3D792150" w14:textId="77777777" w:rsidR="00406E05" w:rsidRPr="00406E05" w:rsidRDefault="00406E05" w:rsidP="00406E05">
      <w:pPr>
        <w:rPr>
          <w:ins w:id="25" w:author="Robert Hawley" w:date="2019-02-06T18:23:00Z"/>
          <w:rFonts w:cstheme="minorHAnsi"/>
          <w:i/>
          <w:rPrChange w:id="26" w:author="Robert Hawley" w:date="2019-02-06T18:25:00Z">
            <w:rPr>
              <w:ins w:id="27" w:author="Robert Hawley" w:date="2019-02-06T18:23:00Z"/>
              <w:rFonts w:cstheme="minorHAnsi"/>
            </w:rPr>
          </w:rPrChange>
        </w:rPr>
      </w:pPr>
      <w:ins w:id="28" w:author="Robert Hawley" w:date="2019-02-06T18:23:00Z">
        <w:r w:rsidRPr="00406E05">
          <w:rPr>
            <w:rFonts w:cstheme="minorHAnsi"/>
            <w:i/>
            <w:rPrChange w:id="29" w:author="Robert Hawley" w:date="2019-02-06T18:25:00Z">
              <w:rPr>
                <w:rFonts w:cstheme="minorHAnsi"/>
              </w:rPr>
            </w:rPrChange>
          </w:rPr>
          <w:t xml:space="preserve">Use this section to list actions that will be taken, vulnerabilities and issues, systems affected, impact on the organization’s mission. </w:t>
        </w:r>
      </w:ins>
    </w:p>
    <w:p w14:paraId="1B842E79" w14:textId="4ABFDC74" w:rsidR="00EC5F3F" w:rsidRPr="00B468C1" w:rsidDel="00406E05" w:rsidRDefault="00E43F97" w:rsidP="00EC5F3F">
      <w:pPr>
        <w:rPr>
          <w:del w:id="30" w:author="Robert Hawley" w:date="2019-02-06T18:23:00Z"/>
          <w:rFonts w:cstheme="minorHAnsi"/>
          <w:i/>
        </w:rPr>
      </w:pPr>
      <w:del w:id="31" w:author="Robert Hawley" w:date="2019-02-06T18:23:00Z">
        <w:r w:rsidRPr="00B468C1" w:rsidDel="00406E05">
          <w:rPr>
            <w:rFonts w:cstheme="minorHAnsi"/>
            <w:i/>
          </w:rPr>
          <w:delText xml:space="preserve">Use this section to list all the findings from the evaluation. </w:delText>
        </w:r>
        <w:r w:rsidR="00B468C1" w:rsidRPr="00B468C1" w:rsidDel="00406E05">
          <w:rPr>
            <w:rFonts w:cstheme="minorHAnsi"/>
            <w:i/>
          </w:rPr>
          <w:delText xml:space="preserve">Provide observations and screenshots. List actions taken, vulnerabilities and issues discovered, systems affected, impact on the organization’s mission. Include a recommendation. </w:delText>
        </w:r>
      </w:del>
    </w:p>
    <w:p w14:paraId="38F7894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Conclusion</w:t>
      </w:r>
    </w:p>
    <w:p w14:paraId="0B5996C0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provide final thoughts and recommendations. </w:t>
      </w:r>
    </w:p>
    <w:p w14:paraId="06F8FB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Appendix</w:t>
      </w:r>
    </w:p>
    <w:p w14:paraId="18C996E4" w14:textId="77777777" w:rsidR="00EC5F3F" w:rsidRPr="00B468C1" w:rsidDel="00406E05" w:rsidRDefault="00B468C1" w:rsidP="00EC5F3F">
      <w:pPr>
        <w:rPr>
          <w:del w:id="32" w:author="Robert Hawley" w:date="2019-02-06T18:25:00Z"/>
          <w:rFonts w:cstheme="minorHAnsi"/>
          <w:i/>
        </w:rPr>
      </w:pPr>
      <w:r w:rsidRPr="00B468C1">
        <w:rPr>
          <w:rFonts w:cstheme="minorHAnsi"/>
          <w:i/>
        </w:rPr>
        <w:t>Include this section when needed. It should add supporting information and contribute to the assessment</w:t>
      </w:r>
      <w:del w:id="33" w:author="Robert Hawley" w:date="2019-02-06T18:25:00Z">
        <w:r w:rsidRPr="00B468C1" w:rsidDel="00406E05">
          <w:rPr>
            <w:rFonts w:cstheme="minorHAnsi"/>
            <w:i/>
          </w:rPr>
          <w:delText xml:space="preserve"> finding</w:delText>
        </w:r>
      </w:del>
      <w:r w:rsidRPr="00B468C1">
        <w:rPr>
          <w:rFonts w:cstheme="minorHAnsi"/>
          <w:i/>
        </w:rPr>
        <w:t xml:space="preserve">. It can be scan results, vulnerability reports, etc. </w:t>
      </w:r>
    </w:p>
    <w:p w14:paraId="351C1469" w14:textId="77777777" w:rsidR="00406E05" w:rsidRPr="00B468C1" w:rsidRDefault="00406E05" w:rsidP="00406E05">
      <w:pPr>
        <w:rPr>
          <w:rFonts w:cstheme="minorHAnsi"/>
        </w:rPr>
        <w:pPrChange w:id="34" w:author="Robert Hawley" w:date="2019-02-06T18:25:00Z">
          <w:pPr/>
        </w:pPrChange>
      </w:pPr>
    </w:p>
    <w:sectPr w:rsidR="00406E05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8C4AB" w14:textId="77777777" w:rsidR="00700671" w:rsidRDefault="00700671" w:rsidP="00EC5F3F">
      <w:pPr>
        <w:spacing w:after="0" w:line="240" w:lineRule="auto"/>
      </w:pPr>
      <w:r>
        <w:separator/>
      </w:r>
    </w:p>
  </w:endnote>
  <w:endnote w:type="continuationSeparator" w:id="0">
    <w:p w14:paraId="59DF2EE4" w14:textId="77777777" w:rsidR="00700671" w:rsidRDefault="00700671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8E766" w14:textId="77777777" w:rsidR="00700671" w:rsidRDefault="00700671" w:rsidP="00EC5F3F">
      <w:pPr>
        <w:spacing w:after="0" w:line="240" w:lineRule="auto"/>
      </w:pPr>
      <w:r>
        <w:separator/>
      </w:r>
    </w:p>
  </w:footnote>
  <w:footnote w:type="continuationSeparator" w:id="0">
    <w:p w14:paraId="1A25E010" w14:textId="77777777" w:rsidR="00700671" w:rsidRDefault="00700671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D55199"/>
    <w:multiLevelType w:val="hybridMultilevel"/>
    <w:tmpl w:val="1D221166"/>
    <w:lvl w:ilvl="0" w:tplc="FB42BC3C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EC88D3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0A8F72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18BC535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60653F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334C11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95026A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72AA874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E989F4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Hawley">
    <w15:presenceInfo w15:providerId="Windows Live" w15:userId="688b3437706ce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270FA0"/>
    <w:rsid w:val="003D1284"/>
    <w:rsid w:val="00406E05"/>
    <w:rsid w:val="0045543A"/>
    <w:rsid w:val="005E383A"/>
    <w:rsid w:val="006C7B1E"/>
    <w:rsid w:val="00700671"/>
    <w:rsid w:val="0078547B"/>
    <w:rsid w:val="00793E6D"/>
    <w:rsid w:val="0080296C"/>
    <w:rsid w:val="00911475"/>
    <w:rsid w:val="00A42545"/>
    <w:rsid w:val="00A46888"/>
    <w:rsid w:val="00B468C1"/>
    <w:rsid w:val="00DE16F1"/>
    <w:rsid w:val="00E43F97"/>
    <w:rsid w:val="00EA6F8D"/>
    <w:rsid w:val="00EC5F3F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6AF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785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8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F688DE0348949BE8A9AFCB9429088" ma:contentTypeVersion="2" ma:contentTypeDescription="Create a new document." ma:contentTypeScope="" ma:versionID="6de7dbf7cd4ee638ee5780e7ad4fb826">
  <xsd:schema xmlns:xsd="http://www.w3.org/2001/XMLSchema" xmlns:xs="http://www.w3.org/2001/XMLSchema" xmlns:p="http://schemas.microsoft.com/office/2006/metadata/properties" xmlns:ns2="7910f9ce-e11d-491e-a6d7-8b9db83cfb0f" targetNamespace="http://schemas.microsoft.com/office/2006/metadata/properties" ma:root="true" ma:fieldsID="d7adcee7d81deea043adb342a00a1c9f" ns2:_="">
    <xsd:import namespace="7910f9ce-e11d-491e-a6d7-8b9db83cf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0f9ce-e11d-491e-a6d7-8b9db83cf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1CF32-C81D-44E1-9ADC-AC39AC12FC66}"/>
</file>

<file path=customXml/itemProps2.xml><?xml version="1.0" encoding="utf-8"?>
<ds:datastoreItem xmlns:ds="http://schemas.openxmlformats.org/officeDocument/2006/customXml" ds:itemID="{FDD3EA8B-1E10-4D62-A3D9-531CE752F380}"/>
</file>

<file path=customXml/itemProps3.xml><?xml version="1.0" encoding="utf-8"?>
<ds:datastoreItem xmlns:ds="http://schemas.openxmlformats.org/officeDocument/2006/customXml" ds:itemID="{A75BDD23-F290-40B7-AF0C-E633D513D5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Assessment Report: APT XX</dc:title>
  <dc:subject>Developed by:  Cyber Protection Team XXX</dc:subject>
  <dc:creator>Your Name Here</dc:creator>
  <cp:keywords/>
  <dc:description/>
  <cp:lastModifiedBy>Robert Hawley</cp:lastModifiedBy>
  <cp:revision>2</cp:revision>
  <dcterms:created xsi:type="dcterms:W3CDTF">2019-02-06T23:26:00Z</dcterms:created>
  <dcterms:modified xsi:type="dcterms:W3CDTF">2019-02-06T23:26:00Z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0x01010004AF688DE0348949BE8A9AFCB9429088</vt:lpwstr>
  </property>
</Properties>
</file>